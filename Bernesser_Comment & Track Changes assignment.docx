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C200" w14:textId="77777777" w:rsidR="00E52D68" w:rsidRPr="00E52D68" w:rsidRDefault="00E52D68">
      <w:pPr>
        <w:jc w:val="center"/>
        <w:rPr>
          <w:b/>
          <w:sz w:val="28"/>
          <w:szCs w:val="28"/>
          <w:lang w:val="en-CA"/>
        </w:rPr>
      </w:pPr>
      <w:r>
        <w:rPr>
          <w:b/>
          <w:sz w:val="28"/>
          <w:szCs w:val="28"/>
          <w:lang w:val="en-CA"/>
        </w:rPr>
        <w:t xml:space="preserve">Pamela </w:t>
      </w:r>
      <w:proofErr w:type="spellStart"/>
      <w:r>
        <w:rPr>
          <w:b/>
          <w:sz w:val="28"/>
          <w:szCs w:val="28"/>
          <w:lang w:val="en-CA"/>
        </w:rPr>
        <w:t>Balluck</w:t>
      </w:r>
      <w:proofErr w:type="spellEnd"/>
      <w:r>
        <w:rPr>
          <w:b/>
          <w:sz w:val="28"/>
          <w:szCs w:val="28"/>
          <w:lang w:val="en-CA"/>
        </w:rPr>
        <w:t>, Ph.D.</w:t>
      </w:r>
    </w:p>
    <w:p w14:paraId="290B64B3" w14:textId="77777777" w:rsidR="00926CDB" w:rsidRDefault="00926CDB">
      <w:pPr>
        <w:jc w:val="center"/>
        <w:rPr>
          <w:b/>
          <w:bCs/>
          <w:sz w:val="28"/>
          <w:szCs w:val="28"/>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sidR="0061394F">
        <w:rPr>
          <w:b/>
          <w:bCs/>
          <w:sz w:val="28"/>
          <w:szCs w:val="28"/>
        </w:rPr>
        <w:t>WRTG 3015</w:t>
      </w:r>
      <w:r w:rsidR="00EC00F0">
        <w:rPr>
          <w:b/>
          <w:bCs/>
          <w:sz w:val="28"/>
          <w:szCs w:val="28"/>
        </w:rPr>
        <w:t>--</w:t>
      </w:r>
      <w:commentRangeStart w:id="0"/>
      <w:r w:rsidR="00EC00F0">
        <w:rPr>
          <w:b/>
          <w:bCs/>
          <w:sz w:val="28"/>
          <w:szCs w:val="28"/>
        </w:rPr>
        <w:t>9</w:t>
      </w:r>
      <w:r w:rsidR="00EF725C">
        <w:rPr>
          <w:b/>
          <w:bCs/>
          <w:sz w:val="28"/>
          <w:szCs w:val="28"/>
        </w:rPr>
        <w:t>0</w:t>
      </w:r>
      <w:commentRangeEnd w:id="0"/>
      <w:r w:rsidR="00E52D68">
        <w:rPr>
          <w:rStyle w:val="CommentReference"/>
        </w:rPr>
        <w:commentReference w:id="0"/>
      </w:r>
      <w:r w:rsidR="0061394F">
        <w:rPr>
          <w:b/>
          <w:bCs/>
          <w:sz w:val="28"/>
          <w:szCs w:val="28"/>
        </w:rPr>
        <w:t xml:space="preserve">, </w:t>
      </w:r>
      <w:r w:rsidR="00040866">
        <w:rPr>
          <w:b/>
          <w:bCs/>
          <w:sz w:val="28"/>
          <w:szCs w:val="28"/>
        </w:rPr>
        <w:t>SPRING</w:t>
      </w:r>
      <w:r>
        <w:rPr>
          <w:b/>
          <w:bCs/>
          <w:sz w:val="28"/>
          <w:szCs w:val="28"/>
        </w:rPr>
        <w:t xml:space="preserve"> 201</w:t>
      </w:r>
      <w:r w:rsidR="00040866">
        <w:rPr>
          <w:b/>
          <w:bCs/>
          <w:sz w:val="28"/>
          <w:szCs w:val="28"/>
        </w:rPr>
        <w:t>9</w:t>
      </w:r>
    </w:p>
    <w:p w14:paraId="3522F3AE" w14:textId="77777777" w:rsidR="00926CDB" w:rsidRDefault="00926CDB">
      <w:pPr>
        <w:jc w:val="center"/>
        <w:rPr>
          <w:sz w:val="24"/>
          <w:szCs w:val="24"/>
        </w:rPr>
      </w:pPr>
      <w:commentRangeStart w:id="1"/>
      <w:r>
        <w:rPr>
          <w:b/>
          <w:bCs/>
          <w:sz w:val="28"/>
          <w:szCs w:val="28"/>
        </w:rPr>
        <w:t>Comment</w:t>
      </w:r>
      <w:commentRangeEnd w:id="1"/>
      <w:r w:rsidR="00500F99">
        <w:rPr>
          <w:rStyle w:val="CommentReference"/>
        </w:rPr>
        <w:commentReference w:id="1"/>
      </w:r>
      <w:r>
        <w:rPr>
          <w:b/>
          <w:bCs/>
          <w:sz w:val="28"/>
          <w:szCs w:val="28"/>
        </w:rPr>
        <w:t xml:space="preserve"> &amp; </w:t>
      </w:r>
      <w:commentRangeStart w:id="2"/>
      <w:r>
        <w:rPr>
          <w:b/>
          <w:bCs/>
          <w:sz w:val="28"/>
          <w:szCs w:val="28"/>
        </w:rPr>
        <w:t xml:space="preserve">Track Changes </w:t>
      </w:r>
      <w:commentRangeEnd w:id="2"/>
      <w:r w:rsidR="00E85F57">
        <w:rPr>
          <w:rStyle w:val="CommentReference"/>
        </w:rPr>
        <w:commentReference w:id="2"/>
      </w:r>
      <w:r>
        <w:rPr>
          <w:b/>
          <w:bCs/>
          <w:sz w:val="28"/>
          <w:szCs w:val="28"/>
        </w:rPr>
        <w:t>Assignment</w:t>
      </w:r>
    </w:p>
    <w:p w14:paraId="18EB2D16" w14:textId="77777777" w:rsidR="00926CDB" w:rsidRDefault="00926CDB">
      <w:pPr>
        <w:rPr>
          <w:sz w:val="24"/>
          <w:szCs w:val="24"/>
        </w:rPr>
      </w:pPr>
    </w:p>
    <w:p w14:paraId="112D546D" w14:textId="77777777" w:rsidR="00926CDB" w:rsidRDefault="00926CDB">
      <w:pPr>
        <w:rPr>
          <w:sz w:val="24"/>
          <w:szCs w:val="24"/>
        </w:rPr>
      </w:pPr>
    </w:p>
    <w:p w14:paraId="130C8C41" w14:textId="4A018B01" w:rsidR="00926CDB" w:rsidRDefault="00926CDB" w:rsidP="63DB7D43">
      <w:pPr>
        <w:rPr>
          <w:sz w:val="24"/>
          <w:szCs w:val="24"/>
        </w:rPr>
      </w:pPr>
      <w:r>
        <w:rPr>
          <w:sz w:val="24"/>
          <w:szCs w:val="24"/>
        </w:rPr>
        <w:tab/>
      </w:r>
      <w:r w:rsidR="00006F34">
        <w:rPr>
          <w:sz w:val="24"/>
          <w:szCs w:val="24"/>
        </w:rPr>
        <w:t xml:space="preserve">Read both this paragraph and each of the margin Comments to follow the assignment. </w:t>
      </w:r>
      <w:r w:rsidR="00BE6099">
        <w:rPr>
          <w:sz w:val="24"/>
          <w:szCs w:val="24"/>
        </w:rPr>
        <w:t xml:space="preserve">If you are not seeing </w:t>
      </w:r>
      <w:r w:rsidR="00006F34">
        <w:rPr>
          <w:sz w:val="24"/>
          <w:szCs w:val="24"/>
        </w:rPr>
        <w:t xml:space="preserve">margin </w:t>
      </w:r>
      <w:r w:rsidR="00BE6099">
        <w:rPr>
          <w:sz w:val="24"/>
          <w:szCs w:val="24"/>
        </w:rPr>
        <w:t>Comments in the margin nor “Track Changes” in this paragraph</w:t>
      </w:r>
      <w:r w:rsidR="00006F34">
        <w:rPr>
          <w:sz w:val="24"/>
          <w:szCs w:val="24"/>
        </w:rPr>
        <w:t xml:space="preserve"> (lines of which are additionally marked by vertical dashes in usually the left margin)</w:t>
      </w:r>
      <w:r w:rsidR="00BE6099">
        <w:rPr>
          <w:sz w:val="24"/>
          <w:szCs w:val="24"/>
        </w:rPr>
        <w:t xml:space="preserve">, you are not seeing the assignment (try under Review “Show Markup”). </w:t>
      </w:r>
      <w:r>
        <w:rPr>
          <w:sz w:val="24"/>
          <w:szCs w:val="24"/>
        </w:rPr>
        <w:t>The idea behind this assignment is simply that you get used to using Co</w:t>
      </w:r>
      <w:r w:rsidR="00BE6099">
        <w:rPr>
          <w:sz w:val="24"/>
          <w:szCs w:val="24"/>
        </w:rPr>
        <w:t>mment and Track Changes in Word</w:t>
      </w:r>
      <w:r>
        <w:rPr>
          <w:sz w:val="24"/>
          <w:szCs w:val="24"/>
        </w:rPr>
        <w:t>, so th</w:t>
      </w:r>
      <w:r w:rsidR="00500F99">
        <w:rPr>
          <w:sz w:val="24"/>
          <w:szCs w:val="24"/>
        </w:rPr>
        <w:t>at you can respond to your peer</w:t>
      </w:r>
      <w:del w:id="3" w:author="KELA MARIE MALUHIA BERNESSER" w:date="2019-01-09T09:40:00Z">
        <w:r w:rsidR="00500F99" w:rsidDel="00FE60FC">
          <w:rPr>
            <w:sz w:val="24"/>
            <w:szCs w:val="24"/>
          </w:rPr>
          <w:delText>’</w:delText>
        </w:r>
      </w:del>
      <w:r>
        <w:rPr>
          <w:sz w:val="24"/>
          <w:szCs w:val="24"/>
        </w:rPr>
        <w:t>s</w:t>
      </w:r>
      <w:ins w:id="4" w:author="KELA MARIE MALUHIA BERNESSER" w:date="2019-01-09T09:40:00Z">
        <w:r w:rsidR="00FE60FC">
          <w:rPr>
            <w:sz w:val="24"/>
            <w:szCs w:val="24"/>
          </w:rPr>
          <w:t>'</w:t>
        </w:r>
      </w:ins>
      <w:r>
        <w:rPr>
          <w:sz w:val="24"/>
          <w:szCs w:val="24"/>
        </w:rPr>
        <w:t xml:space="preserve"> work by not only pointing out typos or grammatical error by either highlighting them (selecting them) and then clicking Comment and </w:t>
      </w:r>
      <w:commentRangeStart w:id="5"/>
      <w:r>
        <w:rPr>
          <w:sz w:val="24"/>
          <w:szCs w:val="24"/>
        </w:rPr>
        <w:t xml:space="preserve">saying something </w:t>
      </w:r>
      <w:commentRangeEnd w:id="5"/>
      <w:r w:rsidR="00EB1385">
        <w:rPr>
          <w:rStyle w:val="CommentReference"/>
        </w:rPr>
        <w:commentReference w:id="5"/>
      </w:r>
      <w:r>
        <w:rPr>
          <w:sz w:val="24"/>
          <w:szCs w:val="24"/>
        </w:rPr>
        <w:t>or asking a questions about the error or by using Track Changes to actually correct</w:t>
      </w:r>
      <w:del w:id="6" w:author="Pamela" w:date="2013-01-07T16:49:00Z">
        <w:r w:rsidR="00EB1385" w:rsidDel="00EB1385">
          <w:rPr>
            <w:sz w:val="24"/>
            <w:szCs w:val="24"/>
          </w:rPr>
          <w:delText>s</w:delText>
        </w:r>
      </w:del>
      <w:r>
        <w:rPr>
          <w:sz w:val="24"/>
          <w:szCs w:val="24"/>
        </w:rPr>
        <w:t xml:space="preserve"> it</w:t>
      </w:r>
      <w:ins w:id="7" w:author="Pamela" w:date="2013-01-07T16:50:00Z">
        <w:r w:rsidR="00EB1385">
          <w:rPr>
            <w:sz w:val="24"/>
            <w:szCs w:val="24"/>
          </w:rPr>
          <w:t xml:space="preserve"> </w:t>
        </w:r>
      </w:ins>
      <w:ins w:id="8" w:author="Pamela" w:date="2013-01-07T16:53:00Z">
        <w:r w:rsidR="00EB1385">
          <w:rPr>
            <w:sz w:val="24"/>
            <w:szCs w:val="24"/>
          </w:rPr>
          <w:t>by deleting and/</w:t>
        </w:r>
      </w:ins>
      <w:ins w:id="9" w:author="Pamela" w:date="2013-01-07T16:50:00Z">
        <w:r w:rsidR="00EB1385">
          <w:rPr>
            <w:sz w:val="24"/>
            <w:szCs w:val="24"/>
          </w:rPr>
          <w:t>or add</w:t>
        </w:r>
      </w:ins>
      <w:ins w:id="10" w:author="Pamela" w:date="2013-01-07T16:54:00Z">
        <w:r w:rsidR="00EB1385">
          <w:rPr>
            <w:sz w:val="24"/>
            <w:szCs w:val="24"/>
          </w:rPr>
          <w:t>ing</w:t>
        </w:r>
      </w:ins>
      <w:ins w:id="11" w:author="Pamela" w:date="2013-01-07T16:50:00Z">
        <w:r w:rsidR="00EB1385">
          <w:rPr>
            <w:sz w:val="24"/>
            <w:szCs w:val="24"/>
          </w:rPr>
          <w:t xml:space="preserve"> something</w:t>
        </w:r>
      </w:ins>
      <w:r>
        <w:rPr>
          <w:sz w:val="24"/>
          <w:szCs w:val="24"/>
        </w:rPr>
        <w:t xml:space="preserve">. So, </w:t>
      </w:r>
      <w:r w:rsidR="004462CC">
        <w:rPr>
          <w:sz w:val="24"/>
          <w:szCs w:val="24"/>
        </w:rPr>
        <w:t>when</w:t>
      </w:r>
      <w:r>
        <w:rPr>
          <w:sz w:val="24"/>
          <w:szCs w:val="24"/>
        </w:rPr>
        <w:t xml:space="preserve"> you see errors or discrepancies—or revisions or edits that should be made</w:t>
      </w:r>
      <w:r w:rsidR="63DB7D43">
        <w:rPr>
          <w:sz w:val="24"/>
          <w:szCs w:val="24"/>
        </w:rPr>
        <w:t xml:space="preserve"> </w:t>
      </w:r>
      <w:r w:rsidRPr="004462CC">
        <w:rPr>
          <w:sz w:val="24"/>
          <w:szCs w:val="24"/>
        </w:rPr>
        <w:t>in this document</w:t>
      </w:r>
      <w:r w:rsidR="004462CC">
        <w:rPr>
          <w:sz w:val="24"/>
          <w:szCs w:val="24"/>
        </w:rPr>
        <w:t xml:space="preserve"> (after readings all the Comments in the margin)</w:t>
      </w:r>
      <w:r w:rsidR="004462CC" w:rsidRPr="004462CC">
        <w:rPr>
          <w:sz w:val="24"/>
          <w:szCs w:val="24"/>
        </w:rPr>
        <w:t>,</w:t>
      </w:r>
      <w:r w:rsidRPr="63DB7D43">
        <w:rPr>
          <w:b/>
          <w:bCs/>
          <w:sz w:val="24"/>
          <w:szCs w:val="24"/>
        </w:rPr>
        <w:t xml:space="preserve"> </w:t>
      </w:r>
      <w:r w:rsidR="00766F77" w:rsidRPr="63DB7D43">
        <w:rPr>
          <w:b/>
          <w:bCs/>
          <w:sz w:val="24"/>
          <w:szCs w:val="24"/>
        </w:rPr>
        <w:t>s</w:t>
      </w:r>
      <w:r w:rsidRPr="63DB7D43">
        <w:rPr>
          <w:b/>
          <w:bCs/>
          <w:sz w:val="24"/>
          <w:szCs w:val="24"/>
        </w:rPr>
        <w:t xml:space="preserve">how me </w:t>
      </w:r>
      <w:r w:rsidRPr="63DB7D43">
        <w:rPr>
          <w:b/>
          <w:bCs/>
          <w:i/>
          <w:iCs/>
          <w:sz w:val="24"/>
          <w:szCs w:val="24"/>
        </w:rPr>
        <w:t>at least one instance</w:t>
      </w:r>
      <w:r w:rsidRPr="63DB7D43">
        <w:rPr>
          <w:b/>
          <w:bCs/>
          <w:sz w:val="24"/>
          <w:szCs w:val="24"/>
        </w:rPr>
        <w:t xml:space="preserve"> of </w:t>
      </w:r>
      <w:r w:rsidR="00766F77" w:rsidRPr="63DB7D43">
        <w:rPr>
          <w:b/>
          <w:bCs/>
          <w:sz w:val="24"/>
          <w:szCs w:val="24"/>
        </w:rPr>
        <w:t>you</w:t>
      </w:r>
      <w:r w:rsidR="00EB1385" w:rsidRPr="63DB7D43">
        <w:rPr>
          <w:b/>
          <w:bCs/>
          <w:sz w:val="24"/>
          <w:szCs w:val="24"/>
        </w:rPr>
        <w:t xml:space="preserve"> </w:t>
      </w:r>
      <w:r w:rsidRPr="63DB7D43">
        <w:rPr>
          <w:b/>
          <w:bCs/>
          <w:sz w:val="24"/>
          <w:szCs w:val="24"/>
        </w:rPr>
        <w:t xml:space="preserve">using Track Changes and </w:t>
      </w:r>
      <w:r w:rsidRPr="63DB7D43">
        <w:rPr>
          <w:b/>
          <w:bCs/>
          <w:i/>
          <w:iCs/>
          <w:sz w:val="24"/>
          <w:szCs w:val="24"/>
        </w:rPr>
        <w:t xml:space="preserve">at least </w:t>
      </w:r>
      <w:bookmarkStart w:id="12" w:name="_GoBack"/>
      <w:bookmarkEnd w:id="12"/>
      <w:r w:rsidRPr="63DB7D43">
        <w:rPr>
          <w:b/>
          <w:bCs/>
          <w:i/>
          <w:iCs/>
          <w:sz w:val="24"/>
          <w:szCs w:val="24"/>
        </w:rPr>
        <w:t>one instance</w:t>
      </w:r>
      <w:r w:rsidRPr="63DB7D43">
        <w:rPr>
          <w:b/>
          <w:bCs/>
          <w:sz w:val="24"/>
          <w:szCs w:val="24"/>
        </w:rPr>
        <w:t xml:space="preserve"> of </w:t>
      </w:r>
      <w:r w:rsidR="00766F77" w:rsidRPr="63DB7D43">
        <w:rPr>
          <w:b/>
          <w:bCs/>
          <w:sz w:val="24"/>
          <w:szCs w:val="24"/>
        </w:rPr>
        <w:t>you</w:t>
      </w:r>
      <w:r w:rsidR="00EB1385" w:rsidRPr="63DB7D43">
        <w:rPr>
          <w:b/>
          <w:bCs/>
          <w:sz w:val="24"/>
          <w:szCs w:val="24"/>
        </w:rPr>
        <w:t xml:space="preserve"> </w:t>
      </w:r>
      <w:r w:rsidR="00500F99" w:rsidRPr="63DB7D43">
        <w:rPr>
          <w:b/>
          <w:bCs/>
          <w:sz w:val="24"/>
          <w:szCs w:val="24"/>
        </w:rPr>
        <w:t xml:space="preserve">using Comment </w:t>
      </w:r>
      <w:r w:rsidR="00EB1385">
        <w:rPr>
          <w:sz w:val="24"/>
          <w:szCs w:val="24"/>
        </w:rPr>
        <w:t>(</w:t>
      </w:r>
      <w:r w:rsidR="00EB1385" w:rsidRPr="63DB7D43">
        <w:rPr>
          <w:i/>
          <w:iCs/>
          <w:sz w:val="24"/>
          <w:szCs w:val="24"/>
        </w:rPr>
        <w:t>my Comment</w:t>
      </w:r>
      <w:r w:rsidR="00006F34" w:rsidRPr="63DB7D43">
        <w:rPr>
          <w:i/>
          <w:iCs/>
          <w:sz w:val="24"/>
          <w:szCs w:val="24"/>
        </w:rPr>
        <w:t>s</w:t>
      </w:r>
      <w:r w:rsidR="00F648BB" w:rsidRPr="63DB7D43">
        <w:rPr>
          <w:i/>
          <w:iCs/>
          <w:sz w:val="24"/>
          <w:szCs w:val="24"/>
        </w:rPr>
        <w:t xml:space="preserve"> &amp; Track Changes should</w:t>
      </w:r>
      <w:r w:rsidR="00EB1385" w:rsidRPr="63DB7D43">
        <w:rPr>
          <w:i/>
          <w:iCs/>
          <w:sz w:val="24"/>
          <w:szCs w:val="24"/>
        </w:rPr>
        <w:t xml:space="preserve"> remain</w:t>
      </w:r>
      <w:r w:rsidR="00500F99">
        <w:rPr>
          <w:sz w:val="24"/>
          <w:szCs w:val="24"/>
        </w:rPr>
        <w:t>---</w:t>
      </w:r>
      <w:r w:rsidR="00500F99" w:rsidRPr="63DB7D43">
        <w:rPr>
          <w:i/>
          <w:iCs/>
          <w:sz w:val="24"/>
          <w:szCs w:val="24"/>
        </w:rPr>
        <w:t>do not delete</w:t>
      </w:r>
      <w:r w:rsidR="00490A47" w:rsidRPr="63DB7D43">
        <w:rPr>
          <w:i/>
          <w:iCs/>
          <w:sz w:val="24"/>
          <w:szCs w:val="24"/>
        </w:rPr>
        <w:t>, except the one I instruct you to</w:t>
      </w:r>
      <w:r w:rsidR="00EB1385">
        <w:rPr>
          <w:sz w:val="24"/>
          <w:szCs w:val="24"/>
        </w:rPr>
        <w:t>)</w:t>
      </w:r>
      <w:r w:rsidR="00DB301C">
        <w:rPr>
          <w:sz w:val="24"/>
          <w:szCs w:val="24"/>
        </w:rPr>
        <w:t xml:space="preserve">. Then </w:t>
      </w:r>
      <w:r w:rsidR="00DB301C" w:rsidRPr="63DB7D43">
        <w:rPr>
          <w:b/>
          <w:bCs/>
          <w:sz w:val="24"/>
          <w:szCs w:val="24"/>
        </w:rPr>
        <w:t>re-save this</w:t>
      </w:r>
      <w:r w:rsidRPr="63DB7D43">
        <w:rPr>
          <w:b/>
          <w:bCs/>
          <w:sz w:val="24"/>
          <w:szCs w:val="24"/>
        </w:rPr>
        <w:t xml:space="preserve"> document with your last name first</w:t>
      </w:r>
      <w:r>
        <w:rPr>
          <w:sz w:val="24"/>
          <w:szCs w:val="24"/>
        </w:rPr>
        <w:t xml:space="preserve"> and </w:t>
      </w:r>
      <w:r w:rsidR="00307FDF">
        <w:rPr>
          <w:sz w:val="24"/>
          <w:szCs w:val="24"/>
        </w:rPr>
        <w:t>submit</w:t>
      </w:r>
      <w:r>
        <w:rPr>
          <w:sz w:val="24"/>
          <w:szCs w:val="24"/>
        </w:rPr>
        <w:t xml:space="preserve"> it to the same Assignments </w:t>
      </w:r>
      <w:proofErr w:type="spellStart"/>
      <w:r>
        <w:rPr>
          <w:sz w:val="24"/>
          <w:szCs w:val="24"/>
        </w:rPr>
        <w:t>dropbox</w:t>
      </w:r>
      <w:proofErr w:type="spellEnd"/>
      <w:r>
        <w:rPr>
          <w:sz w:val="24"/>
          <w:szCs w:val="24"/>
        </w:rPr>
        <w:t>.</w:t>
      </w:r>
      <w:commentRangeStart w:id="13"/>
      <w:commentRangeEnd w:id="13"/>
      <w:r>
        <w:rPr>
          <w:rStyle w:val="CommentReference"/>
        </w:rPr>
        <w:commentReference w:id="13"/>
      </w:r>
    </w:p>
    <w:sectPr w:rsidR="00926CDB">
      <w:type w:val="continuous"/>
      <w:pgSz w:w="12240" w:h="15840"/>
      <w:pgMar w:top="1440" w:right="1440" w:bottom="1440" w:left="1440" w:header="1440" w:footer="144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ela Balluck" w:date="2018-12-29T15:08:00Z" w:initials="PB">
    <w:p w14:paraId="636D44FF" w14:textId="77777777" w:rsidR="00E52D68" w:rsidRDefault="00E52D68">
      <w:pPr>
        <w:pStyle w:val="CommentText"/>
      </w:pPr>
      <w:r>
        <w:rPr>
          <w:rStyle w:val="CommentReference"/>
        </w:rPr>
        <w:annotationRef/>
      </w:r>
      <w:r>
        <w:t>Is this your section?</w:t>
      </w:r>
    </w:p>
    <w:p w14:paraId="71FCCAFE" w14:textId="77777777" w:rsidR="00E52D68" w:rsidRDefault="00E52D68">
      <w:pPr>
        <w:pStyle w:val="CommentText"/>
      </w:pPr>
    </w:p>
    <w:p w14:paraId="0A0462BF" w14:textId="77777777" w:rsidR="00E52D68" w:rsidRPr="00E52D68" w:rsidRDefault="00E52D68">
      <w:pPr>
        <w:pStyle w:val="CommentText"/>
        <w:rPr>
          <w:b/>
        </w:rPr>
      </w:pPr>
      <w:r w:rsidRPr="00E52D68">
        <w:rPr>
          <w:b/>
        </w:rPr>
        <w:t>[On this of my laptops, my Comment is marked by the initials of my first and last names; and this is Comment “1.”]</w:t>
      </w:r>
      <w:r>
        <w:rPr>
          <w:b/>
        </w:rPr>
        <w:t xml:space="preserve"> </w:t>
      </w:r>
    </w:p>
  </w:comment>
  <w:comment w:id="1" w:author="Pamela" w:date="2018-12-29T15:10:00Z" w:initials="P">
    <w:p w14:paraId="654CDF39" w14:textId="77777777" w:rsidR="00EC00F0" w:rsidRDefault="00500F99">
      <w:pPr>
        <w:pStyle w:val="CommentText"/>
        <w:rPr>
          <w:b/>
        </w:rPr>
      </w:pPr>
      <w:r>
        <w:rPr>
          <w:rStyle w:val="CommentReference"/>
        </w:rPr>
        <w:annotationRef/>
      </w:r>
      <w:r w:rsidR="00040866">
        <w:rPr>
          <w:b/>
        </w:rPr>
        <w:t>[</w:t>
      </w:r>
      <w:r w:rsidR="00E52D68">
        <w:rPr>
          <w:b/>
        </w:rPr>
        <w:t xml:space="preserve">On my other laptop, </w:t>
      </w:r>
      <w:r w:rsidR="00040866">
        <w:rPr>
          <w:b/>
        </w:rPr>
        <w:t>Comments use the initial of my first name</w:t>
      </w:r>
      <w:r w:rsidR="00E52D68">
        <w:rPr>
          <w:b/>
        </w:rPr>
        <w:t xml:space="preserve"> only;</w:t>
      </w:r>
      <w:r w:rsidR="00040866">
        <w:rPr>
          <w:b/>
        </w:rPr>
        <w:t xml:space="preserve"> and this is Comment “</w:t>
      </w:r>
      <w:r w:rsidR="00E52D68">
        <w:rPr>
          <w:b/>
        </w:rPr>
        <w:t>2</w:t>
      </w:r>
      <w:r w:rsidR="00040866">
        <w:rPr>
          <w:b/>
        </w:rPr>
        <w:t>.”]</w:t>
      </w:r>
    </w:p>
    <w:p w14:paraId="511C837E" w14:textId="77777777" w:rsidR="00EC00F0" w:rsidRDefault="00EC00F0">
      <w:pPr>
        <w:pStyle w:val="CommentText"/>
        <w:rPr>
          <w:b/>
        </w:rPr>
      </w:pPr>
    </w:p>
    <w:p w14:paraId="4DED674B" w14:textId="77777777" w:rsidR="001D69DC" w:rsidRPr="00006F34" w:rsidRDefault="008A1B51">
      <w:pPr>
        <w:pStyle w:val="CommentText"/>
        <w:rPr>
          <w:b/>
        </w:rPr>
      </w:pPr>
      <w:r>
        <w:rPr>
          <w:b/>
        </w:rPr>
        <w:t>C</w:t>
      </w:r>
      <w:r w:rsidR="0061394F" w:rsidRPr="00006F34">
        <w:rPr>
          <w:b/>
        </w:rPr>
        <w:t>lick</w:t>
      </w:r>
      <w:r>
        <w:rPr>
          <w:b/>
        </w:rPr>
        <w:t>ing</w:t>
      </w:r>
      <w:r w:rsidR="0061394F" w:rsidRPr="00006F34">
        <w:rPr>
          <w:b/>
        </w:rPr>
        <w:t xml:space="preserve"> inside </w:t>
      </w:r>
      <w:r>
        <w:rPr>
          <w:b/>
        </w:rPr>
        <w:t>each</w:t>
      </w:r>
      <w:r w:rsidR="00500F99" w:rsidRPr="00006F34">
        <w:rPr>
          <w:b/>
        </w:rPr>
        <w:t xml:space="preserve"> Comment highlight</w:t>
      </w:r>
      <w:r>
        <w:rPr>
          <w:b/>
        </w:rPr>
        <w:t xml:space="preserve">s </w:t>
      </w:r>
      <w:r w:rsidR="00500F99" w:rsidRPr="00006F34">
        <w:rPr>
          <w:b/>
        </w:rPr>
        <w:t>the text it refers to.</w:t>
      </w:r>
    </w:p>
    <w:p w14:paraId="27A07F04" w14:textId="77777777" w:rsidR="00E85F57" w:rsidRDefault="00E85F57">
      <w:pPr>
        <w:pStyle w:val="CommentText"/>
      </w:pPr>
    </w:p>
    <w:p w14:paraId="53357CF7" w14:textId="77777777" w:rsidR="00CA0B58" w:rsidRDefault="00E85F57">
      <w:pPr>
        <w:pStyle w:val="CommentText"/>
      </w:pPr>
      <w:r>
        <w:t>Read the instructions in</w:t>
      </w:r>
      <w:r w:rsidR="008A1B51">
        <w:t xml:space="preserve"> all parts of this</w:t>
      </w:r>
      <w:r>
        <w:t xml:space="preserve"> </w:t>
      </w:r>
      <w:r w:rsidR="004462CC">
        <w:t>document</w:t>
      </w:r>
      <w:r>
        <w:t>.</w:t>
      </w:r>
    </w:p>
  </w:comment>
  <w:comment w:id="2" w:author="Pamela" w:date="2016-05-10T13:23:00Z" w:initials="P">
    <w:p w14:paraId="4607F8A1" w14:textId="77777777" w:rsidR="00CA0B58" w:rsidRDefault="00E85F57">
      <w:pPr>
        <w:pStyle w:val="CommentText"/>
      </w:pPr>
      <w:r>
        <w:rPr>
          <w:rStyle w:val="CommentReference"/>
        </w:rPr>
        <w:annotationRef/>
      </w:r>
      <w:r>
        <w:t>Buttons for both Comment and Track Changes can be found in the tool bar under Review. When you turn Track Changes on, it will track any changes (deletions, additions, corrections) that you make in the text by underlining and using a color.</w:t>
      </w:r>
      <w:r w:rsidR="00307FDF">
        <w:t xml:space="preserve"> There will be a vertical dash in the margin next to each line of text there is Track Changes on (sometimes as small as a period).</w:t>
      </w:r>
    </w:p>
  </w:comment>
  <w:comment w:id="5" w:author="Pamela" w:date="2018-01-14T15:38:00Z" w:initials="P">
    <w:p w14:paraId="3ADA1DB8" w14:textId="77777777" w:rsidR="00E85F57" w:rsidRDefault="00EB1385">
      <w:pPr>
        <w:pStyle w:val="CommentText"/>
      </w:pPr>
      <w:r>
        <w:rPr>
          <w:rStyle w:val="CommentReference"/>
        </w:rPr>
        <w:annotationRef/>
      </w:r>
      <w:r w:rsidR="004462CC">
        <w:t>“</w:t>
      </w:r>
      <w:r w:rsidR="00307FDF">
        <w:t>say</w:t>
      </w:r>
      <w:r w:rsidR="004462CC">
        <w:t>ing</w:t>
      </w:r>
      <w:r w:rsidR="00307FDF">
        <w:t xml:space="preserve"> </w:t>
      </w:r>
      <w:proofErr w:type="gramStart"/>
      <w:r w:rsidR="00307FDF">
        <w:t>something</w:t>
      </w:r>
      <w:r w:rsidR="004462CC">
        <w:t>”</w:t>
      </w:r>
      <w:r>
        <w:t>…</w:t>
      </w:r>
      <w:proofErr w:type="gramEnd"/>
      <w:r>
        <w:t>like this</w:t>
      </w:r>
      <w:r w:rsidR="00E85F57">
        <w:t>.</w:t>
      </w:r>
      <w:r>
        <w:t xml:space="preserve"> </w:t>
      </w:r>
      <w:r w:rsidR="004462CC">
        <w:t>You can write</w:t>
      </w:r>
      <w:r w:rsidR="00E85F57">
        <w:t xml:space="preserve"> something in a Comment about the text you have highlighted.</w:t>
      </w:r>
    </w:p>
    <w:p w14:paraId="5CB2DE87" w14:textId="77777777" w:rsidR="00E85F57" w:rsidRDefault="00E85F57">
      <w:pPr>
        <w:pStyle w:val="CommentText"/>
      </w:pPr>
    </w:p>
    <w:p w14:paraId="550FD435" w14:textId="77777777" w:rsidR="008E6E8C" w:rsidRDefault="00EB1385">
      <w:pPr>
        <w:pStyle w:val="CommentText"/>
      </w:pPr>
      <w:r w:rsidRPr="00006F34">
        <w:rPr>
          <w:b/>
        </w:rPr>
        <w:t xml:space="preserve">When one clicks inside a </w:t>
      </w:r>
      <w:r w:rsidR="00490A47" w:rsidRPr="00006F34">
        <w:rPr>
          <w:b/>
        </w:rPr>
        <w:t>C</w:t>
      </w:r>
      <w:r w:rsidRPr="00006F34">
        <w:rPr>
          <w:b/>
        </w:rPr>
        <w:t>omment</w:t>
      </w:r>
      <w:r>
        <w:t>, a highlighted line</w:t>
      </w:r>
      <w:r w:rsidR="0061394F">
        <w:t xml:space="preserve"> goes directly to the text it</w:t>
      </w:r>
      <w:r>
        <w:t xml:space="preserve"> refer</w:t>
      </w:r>
      <w:r w:rsidR="004462CC">
        <w:t xml:space="preserve">s </w:t>
      </w:r>
      <w:r>
        <w:t>to.</w:t>
      </w:r>
      <w:r w:rsidR="002F6CF8">
        <w:t xml:space="preserve"> </w:t>
      </w:r>
      <w:r w:rsidR="002F6CF8" w:rsidRPr="00F648BB">
        <w:rPr>
          <w:b/>
          <w:color w:val="FF0000"/>
        </w:rPr>
        <w:t>DO NOT DELETE THIS COMMENT OR</w:t>
      </w:r>
      <w:r w:rsidR="00307FDF">
        <w:rPr>
          <w:b/>
          <w:color w:val="FF0000"/>
        </w:rPr>
        <w:t xml:space="preserve"> THOSE ABOVE OR</w:t>
      </w:r>
      <w:r w:rsidR="002F6CF8" w:rsidRPr="00F648BB">
        <w:rPr>
          <w:b/>
          <w:color w:val="FF0000"/>
        </w:rPr>
        <w:t xml:space="preserve"> ANY OF MY TRACK </w:t>
      </w:r>
      <w:proofErr w:type="gramStart"/>
      <w:r w:rsidR="002F6CF8" w:rsidRPr="00F648BB">
        <w:rPr>
          <w:b/>
          <w:color w:val="FF0000"/>
        </w:rPr>
        <w:t>CHANGES, BUT</w:t>
      </w:r>
      <w:proofErr w:type="gramEnd"/>
      <w:r w:rsidR="002F6CF8" w:rsidRPr="00F648BB">
        <w:rPr>
          <w:b/>
          <w:color w:val="FF0000"/>
        </w:rPr>
        <w:t xml:space="preserve"> </w:t>
      </w:r>
      <w:r w:rsidR="00006F34">
        <w:rPr>
          <w:b/>
          <w:color w:val="FF0000"/>
        </w:rPr>
        <w:t xml:space="preserve">DO </w:t>
      </w:r>
      <w:r w:rsidR="002F6CF8" w:rsidRPr="00F648BB">
        <w:rPr>
          <w:b/>
          <w:color w:val="FF0000"/>
        </w:rPr>
        <w:t>ADD YOUR OWN</w:t>
      </w:r>
      <w:r w:rsidR="002F6CF8">
        <w:t>. I have given you plenty of errors to correct</w:t>
      </w:r>
      <w:r w:rsidR="00500F99">
        <w:t xml:space="preserve"> and discrepancies to Comment on</w:t>
      </w:r>
      <w:r w:rsidR="008E6E8C">
        <w:t xml:space="preserve"> in the paragraph at left</w:t>
      </w:r>
      <w:r w:rsidR="00386703">
        <w:t>.</w:t>
      </w:r>
      <w:r w:rsidR="00E85F57">
        <w:t xml:space="preserve"> </w:t>
      </w:r>
    </w:p>
    <w:p w14:paraId="5B4CD60F" w14:textId="77777777" w:rsidR="008E6E8C" w:rsidRDefault="008E6E8C">
      <w:pPr>
        <w:pStyle w:val="CommentText"/>
      </w:pPr>
    </w:p>
    <w:p w14:paraId="2DBCF15D" w14:textId="77777777" w:rsidR="00CA0B58" w:rsidRDefault="00E85F57">
      <w:pPr>
        <w:pStyle w:val="CommentText"/>
      </w:pPr>
      <w:r>
        <w:t xml:space="preserve">(FYI, if you ever want to delete a </w:t>
      </w:r>
      <w:r w:rsidR="004462CC">
        <w:t xml:space="preserve">whole </w:t>
      </w:r>
      <w:r>
        <w:t xml:space="preserve">Comment, </w:t>
      </w:r>
      <w:r w:rsidR="004462CC">
        <w:t xml:space="preserve">click inside it </w:t>
      </w:r>
      <w:r>
        <w:t xml:space="preserve">and </w:t>
      </w:r>
      <w:r w:rsidR="004462CC">
        <w:t xml:space="preserve">then </w:t>
      </w:r>
      <w:r>
        <w:t xml:space="preserve">click </w:t>
      </w:r>
      <w:r w:rsidR="004462CC">
        <w:t xml:space="preserve">in the toolbar </w:t>
      </w:r>
      <w:r>
        <w:t xml:space="preserve">the Comment icon that has a red X through it. The Comment will disappear. </w:t>
      </w:r>
      <w:r w:rsidRPr="00E85F57">
        <w:rPr>
          <w:b/>
          <w:color w:val="FF0000"/>
        </w:rPr>
        <w:t xml:space="preserve">BUT </w:t>
      </w:r>
      <w:r w:rsidRPr="00F648BB">
        <w:rPr>
          <w:b/>
          <w:color w:val="FF0000"/>
        </w:rPr>
        <w:t>DO NOT DELETE THIS COMMENT</w:t>
      </w:r>
      <w:r w:rsidRPr="00E85F57">
        <w:t>.)</w:t>
      </w:r>
    </w:p>
  </w:comment>
  <w:comment w:id="13" w:author="KELA MARIE MALUHIA BERNESSER" w:date="2019-01-08T15:29:00Z" w:initials="KB">
    <w:p w14:paraId="44775119" w14:textId="217606C1" w:rsidR="63DB7D43" w:rsidRDefault="63DB7D43">
      <w:pPr>
        <w:pStyle w:val="CommentText"/>
      </w:pPr>
      <w:r>
        <w:t>Hopefully I did this right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462BF" w15:done="0"/>
  <w15:commentEx w15:paraId="53357CF7" w15:done="0"/>
  <w15:commentEx w15:paraId="4607F8A1" w15:done="0"/>
  <w15:commentEx w15:paraId="2DBCF15D" w15:done="0"/>
  <w15:commentEx w15:paraId="44775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462BF" w16cid:durableId="1FD20B3C"/>
  <w16cid:commentId w16cid:paraId="53357CF7" w16cid:durableId="1D56D483"/>
  <w16cid:commentId w16cid:paraId="4607F8A1" w16cid:durableId="1D56D484"/>
  <w16cid:commentId w16cid:paraId="2DBCF15D" w16cid:durableId="1D56D485"/>
  <w16cid:commentId w16cid:paraId="44775119" w16cid:durableId="51231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A MARIE MALUHIA BERNESSER">
    <w15:presenceInfo w15:providerId="AD" w15:userId="S::u1046302@umail.utah.edu::35512f46-027b-46c4-a7bf-42ee16cc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trackRevisions/>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85"/>
    <w:rsid w:val="00006F34"/>
    <w:rsid w:val="00037C95"/>
    <w:rsid w:val="00040866"/>
    <w:rsid w:val="000E4170"/>
    <w:rsid w:val="001A4152"/>
    <w:rsid w:val="001D69DC"/>
    <w:rsid w:val="0023444F"/>
    <w:rsid w:val="002B586E"/>
    <w:rsid w:val="002F6CF8"/>
    <w:rsid w:val="00307FDF"/>
    <w:rsid w:val="00386703"/>
    <w:rsid w:val="003E4038"/>
    <w:rsid w:val="004462CC"/>
    <w:rsid w:val="00490A47"/>
    <w:rsid w:val="00500F99"/>
    <w:rsid w:val="0061394F"/>
    <w:rsid w:val="006F0500"/>
    <w:rsid w:val="00766F77"/>
    <w:rsid w:val="008A1B51"/>
    <w:rsid w:val="008E6E8C"/>
    <w:rsid w:val="00915A35"/>
    <w:rsid w:val="00926CDB"/>
    <w:rsid w:val="00BE6099"/>
    <w:rsid w:val="00CA0B58"/>
    <w:rsid w:val="00DA0D0B"/>
    <w:rsid w:val="00DB301C"/>
    <w:rsid w:val="00E52D68"/>
    <w:rsid w:val="00E85F57"/>
    <w:rsid w:val="00EB1385"/>
    <w:rsid w:val="00EC00F0"/>
    <w:rsid w:val="00EF725C"/>
    <w:rsid w:val="00F15D70"/>
    <w:rsid w:val="00F648BB"/>
    <w:rsid w:val="00FB418D"/>
    <w:rsid w:val="00FE60FC"/>
    <w:rsid w:val="63DB7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39C85"/>
  <w14:defaultImageDpi w14:val="0"/>
  <w15:chartTrackingRefBased/>
  <w15:docId w15:val="{08D84B61-0187-4B49-9468-C3A99644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B1385"/>
    <w:rPr>
      <w:rFonts w:cs="Times New Roman"/>
      <w:sz w:val="16"/>
      <w:szCs w:val="16"/>
    </w:rPr>
  </w:style>
  <w:style w:type="paragraph" w:styleId="CommentText">
    <w:name w:val="annotation text"/>
    <w:basedOn w:val="Normal"/>
    <w:link w:val="CommentTextChar"/>
    <w:uiPriority w:val="99"/>
    <w:semiHidden/>
    <w:unhideWhenUsed/>
    <w:rsid w:val="00EB1385"/>
  </w:style>
  <w:style w:type="character" w:customStyle="1" w:styleId="CommentTextChar">
    <w:name w:val="Comment Text Char"/>
    <w:link w:val="CommentText"/>
    <w:uiPriority w:val="99"/>
    <w:semiHidden/>
    <w:locked/>
    <w:rsid w:val="00EB138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B1385"/>
    <w:rPr>
      <w:b/>
      <w:bCs/>
    </w:rPr>
  </w:style>
  <w:style w:type="character" w:customStyle="1" w:styleId="CommentSubjectChar">
    <w:name w:val="Comment Subject Char"/>
    <w:link w:val="CommentSubject"/>
    <w:uiPriority w:val="99"/>
    <w:semiHidden/>
    <w:locked/>
    <w:rsid w:val="00EB138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B1385"/>
    <w:rPr>
      <w:rFonts w:ascii="Tahoma" w:hAnsi="Tahoma" w:cs="Tahoma"/>
      <w:sz w:val="16"/>
      <w:szCs w:val="16"/>
    </w:rPr>
  </w:style>
  <w:style w:type="character" w:customStyle="1" w:styleId="BalloonTextChar">
    <w:name w:val="Balloon Text Char"/>
    <w:link w:val="BalloonText"/>
    <w:uiPriority w:val="99"/>
    <w:semiHidden/>
    <w:locked/>
    <w:rsid w:val="00EB1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cp:lastModifiedBy>KELA MARIE MALUHIA BERNESSER</cp:lastModifiedBy>
  <cp:revision>2</cp:revision>
  <cp:lastPrinted>2018-12-29T23:13:00Z</cp:lastPrinted>
  <dcterms:created xsi:type="dcterms:W3CDTF">2019-01-09T17:02:00Z</dcterms:created>
  <dcterms:modified xsi:type="dcterms:W3CDTF">2019-01-09T17:02:00Z</dcterms:modified>
</cp:coreProperties>
</file>